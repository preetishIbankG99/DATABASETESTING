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69A" w:rsidRPr="007A669A" w:rsidRDefault="007A669A" w:rsidP="00006CDD">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A669A">
        <w:rPr>
          <w:rFonts w:ascii="Times New Roman" w:eastAsia="Times New Roman" w:hAnsi="Times New Roman" w:cs="Times New Roman"/>
          <w:b/>
          <w:bCs/>
          <w:sz w:val="27"/>
          <w:szCs w:val="27"/>
        </w:rPr>
        <w:t>Installing Oracle 10g database software :</w:t>
      </w:r>
    </w:p>
    <w:p w:rsidR="007A669A" w:rsidRPr="007A669A" w:rsidRDefault="007A669A" w:rsidP="007A66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69A">
        <w:rPr>
          <w:rFonts w:ascii="Times New Roman" w:eastAsia="Times New Roman" w:hAnsi="Times New Roman" w:cs="Times New Roman"/>
          <w:sz w:val="24"/>
          <w:szCs w:val="24"/>
        </w:rPr>
        <w:t>Insert Oracle CD , the autorun window opens automatically. If you are installing from network or hard disk, click setup.exe in the installation folder.</w:t>
      </w:r>
    </w:p>
    <w:p w:rsidR="007A669A" w:rsidRPr="007A669A" w:rsidRDefault="007A669A" w:rsidP="007A66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69A">
        <w:rPr>
          <w:rFonts w:ascii="Times New Roman" w:eastAsia="Times New Roman" w:hAnsi="Times New Roman" w:cs="Times New Roman"/>
          <w:sz w:val="24"/>
          <w:szCs w:val="24"/>
        </w:rPr>
        <w:t xml:space="preserve">The Oracle Universal Installer (OUI) will run and display the </w:t>
      </w:r>
      <w:r w:rsidRPr="007A669A">
        <w:rPr>
          <w:rFonts w:ascii="Times New Roman" w:eastAsia="Times New Roman" w:hAnsi="Times New Roman" w:cs="Times New Roman"/>
          <w:b/>
          <w:bCs/>
          <w:sz w:val="24"/>
          <w:szCs w:val="24"/>
        </w:rPr>
        <w:t>Select Installation Method</w:t>
      </w:r>
      <w:r w:rsidRPr="007A669A">
        <w:rPr>
          <w:rFonts w:ascii="Times New Roman" w:eastAsia="Times New Roman" w:hAnsi="Times New Roman" w:cs="Times New Roman"/>
          <w:sz w:val="24"/>
          <w:szCs w:val="24"/>
        </w:rPr>
        <w:t xml:space="preserve"> Window. </w:t>
      </w:r>
    </w:p>
    <w:p w:rsidR="007A669A" w:rsidRPr="007A669A" w:rsidRDefault="007A669A" w:rsidP="00006CDD">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14700" cy="2962275"/>
            <wp:effectExtent l="19050" t="0" r="0" b="0"/>
            <wp:docPr id="1" name="Picture 1" descr="oracle10g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10g installation"/>
                    <pic:cNvPicPr>
                      <a:picLocks noChangeAspect="1" noChangeArrowheads="1"/>
                    </pic:cNvPicPr>
                  </pic:nvPicPr>
                  <pic:blipFill>
                    <a:blip r:embed="rId5"/>
                    <a:srcRect/>
                    <a:stretch>
                      <a:fillRect/>
                    </a:stretch>
                  </pic:blipFill>
                  <pic:spPr bwMode="auto">
                    <a:xfrm>
                      <a:off x="0" y="0"/>
                      <a:ext cx="3314700" cy="2962275"/>
                    </a:xfrm>
                    <a:prstGeom prst="rect">
                      <a:avLst/>
                    </a:prstGeom>
                    <a:noFill/>
                    <a:ln w="9525">
                      <a:noFill/>
                      <a:miter lim="800000"/>
                      <a:headEnd/>
                      <a:tailEnd/>
                    </a:ln>
                  </pic:spPr>
                </pic:pic>
              </a:graphicData>
            </a:graphic>
          </wp:inline>
        </w:drawing>
      </w:r>
    </w:p>
    <w:p w:rsidR="007A669A" w:rsidRPr="007A669A" w:rsidRDefault="007A669A" w:rsidP="007A66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69A">
        <w:rPr>
          <w:rFonts w:ascii="Times New Roman" w:eastAsia="Times New Roman" w:hAnsi="Times New Roman" w:cs="Times New Roman"/>
          <w:b/>
          <w:bCs/>
          <w:sz w:val="24"/>
          <w:szCs w:val="24"/>
          <w:u w:val="single"/>
        </w:rPr>
        <w:t>Choose Basic Installation:</w:t>
      </w:r>
      <w:r w:rsidRPr="007A669A">
        <w:rPr>
          <w:rFonts w:ascii="Times New Roman" w:eastAsia="Times New Roman" w:hAnsi="Times New Roman" w:cs="Times New Roman"/>
          <w:sz w:val="24"/>
          <w:szCs w:val="24"/>
        </w:rPr>
        <w:br/>
        <w:t xml:space="preserve">Select this option to quickly install Oracle Database 10g. This method requires minimal user input. It installs the software and optionally creates a general-purpose database based on the information you provide. </w:t>
      </w:r>
      <w:r w:rsidRPr="007A669A">
        <w:rPr>
          <w:rFonts w:ascii="Times New Roman" w:eastAsia="Times New Roman" w:hAnsi="Times New Roman" w:cs="Times New Roman"/>
          <w:sz w:val="24"/>
          <w:szCs w:val="24"/>
        </w:rPr>
        <w:br/>
        <w:t xml:space="preserve">For </w:t>
      </w:r>
      <w:r w:rsidRPr="007A669A">
        <w:rPr>
          <w:rFonts w:ascii="Times New Roman" w:eastAsia="Times New Roman" w:hAnsi="Times New Roman" w:cs="Times New Roman"/>
          <w:b/>
          <w:bCs/>
          <w:sz w:val="24"/>
          <w:szCs w:val="24"/>
        </w:rPr>
        <w:t>basic installation</w:t>
      </w:r>
      <w:r w:rsidRPr="007A669A">
        <w:rPr>
          <w:rFonts w:ascii="Times New Roman" w:eastAsia="Times New Roman" w:hAnsi="Times New Roman" w:cs="Times New Roman"/>
          <w:sz w:val="24"/>
          <w:szCs w:val="24"/>
        </w:rPr>
        <w:t>, you specify the following:</w:t>
      </w:r>
      <w:r w:rsidRPr="007A669A">
        <w:rPr>
          <w:rFonts w:ascii="Times New Roman" w:eastAsia="Times New Roman" w:hAnsi="Times New Roman" w:cs="Times New Roman"/>
          <w:sz w:val="24"/>
          <w:szCs w:val="24"/>
        </w:rPr>
        <w:br/>
      </w:r>
      <w:r w:rsidRPr="007A669A">
        <w:rPr>
          <w:rFonts w:ascii="Times New Roman" w:eastAsia="Times New Roman" w:hAnsi="Times New Roman" w:cs="Times New Roman"/>
          <w:b/>
          <w:bCs/>
          <w:sz w:val="24"/>
          <w:szCs w:val="24"/>
          <w:u w:val="single"/>
        </w:rPr>
        <w:t>Oracle Home Location</w:t>
      </w:r>
      <w:r w:rsidRPr="007A669A">
        <w:rPr>
          <w:rFonts w:ascii="Times New Roman" w:eastAsia="Times New Roman" w:hAnsi="Times New Roman" w:cs="Times New Roman"/>
          <w:b/>
          <w:bCs/>
          <w:sz w:val="24"/>
          <w:szCs w:val="24"/>
        </w:rPr>
        <w:t xml:space="preserve"> — </w:t>
      </w:r>
      <w:r w:rsidRPr="007A669A">
        <w:rPr>
          <w:rFonts w:ascii="Times New Roman" w:eastAsia="Times New Roman" w:hAnsi="Times New Roman" w:cs="Times New Roman"/>
          <w:sz w:val="24"/>
          <w:szCs w:val="24"/>
        </w:rPr>
        <w:t>Enter the directory in which to install the Oracle Database 10g software. You must specify a new Oracle home directory for each new installation of Oracle Database 10g. Use the default value, which is :</w:t>
      </w:r>
    </w:p>
    <w:p w:rsidR="007A669A" w:rsidRPr="007A669A" w:rsidRDefault="007A669A" w:rsidP="007A669A">
      <w:pPr>
        <w:spacing w:before="100" w:beforeAutospacing="1" w:after="100" w:afterAutospacing="1" w:line="240" w:lineRule="auto"/>
        <w:ind w:left="720"/>
        <w:rPr>
          <w:rFonts w:ascii="Times New Roman" w:eastAsia="Times New Roman" w:hAnsi="Times New Roman" w:cs="Times New Roman"/>
          <w:sz w:val="24"/>
          <w:szCs w:val="24"/>
        </w:rPr>
      </w:pPr>
      <w:r w:rsidRPr="007A669A">
        <w:rPr>
          <w:rFonts w:ascii="Times New Roman" w:eastAsia="Times New Roman" w:hAnsi="Times New Roman" w:cs="Times New Roman"/>
          <w:sz w:val="24"/>
          <w:szCs w:val="24"/>
        </w:rPr>
        <w:t xml:space="preserve">c:\oracle\product\10.2.0\db_1 </w:t>
      </w:r>
    </w:p>
    <w:p w:rsidR="007A669A" w:rsidRPr="007A669A" w:rsidRDefault="007A669A" w:rsidP="007A669A">
      <w:pPr>
        <w:spacing w:before="100" w:beforeAutospacing="1" w:after="100" w:afterAutospacing="1" w:line="240" w:lineRule="auto"/>
        <w:ind w:left="720"/>
        <w:rPr>
          <w:rFonts w:ascii="Times New Roman" w:eastAsia="Times New Roman" w:hAnsi="Times New Roman" w:cs="Times New Roman"/>
          <w:sz w:val="24"/>
          <w:szCs w:val="24"/>
        </w:rPr>
      </w:pPr>
      <w:r w:rsidRPr="007A669A">
        <w:rPr>
          <w:rFonts w:ascii="Times New Roman" w:eastAsia="Times New Roman" w:hAnsi="Times New Roman" w:cs="Times New Roman"/>
          <w:sz w:val="24"/>
          <w:szCs w:val="24"/>
        </w:rPr>
        <w:br/>
      </w:r>
      <w:r w:rsidRPr="007A669A">
        <w:rPr>
          <w:rFonts w:ascii="Times New Roman" w:eastAsia="Times New Roman" w:hAnsi="Times New Roman" w:cs="Times New Roman"/>
          <w:b/>
          <w:bCs/>
          <w:sz w:val="24"/>
          <w:szCs w:val="24"/>
          <w:u w:val="single"/>
        </w:rPr>
        <w:t>Installation Type</w:t>
      </w:r>
      <w:r w:rsidRPr="007A669A">
        <w:rPr>
          <w:rFonts w:ascii="Times New Roman" w:eastAsia="Times New Roman" w:hAnsi="Times New Roman" w:cs="Times New Roman"/>
          <w:b/>
          <w:bCs/>
          <w:sz w:val="24"/>
          <w:szCs w:val="24"/>
        </w:rPr>
        <w:t xml:space="preserve"> —</w:t>
      </w:r>
      <w:r w:rsidRPr="007A669A">
        <w:rPr>
          <w:rFonts w:ascii="Times New Roman" w:eastAsia="Times New Roman" w:hAnsi="Times New Roman" w:cs="Times New Roman"/>
          <w:sz w:val="24"/>
          <w:szCs w:val="24"/>
        </w:rPr>
        <w:t xml:space="preserve"> </w:t>
      </w:r>
      <w:r w:rsidRPr="007A669A">
        <w:rPr>
          <w:rFonts w:ascii="Times New Roman" w:eastAsia="Times New Roman" w:hAnsi="Times New Roman" w:cs="Times New Roman"/>
          <w:sz w:val="24"/>
          <w:szCs w:val="24"/>
          <w:u w:val="single"/>
        </w:rPr>
        <w:t>Select Enterprise Edition</w:t>
      </w:r>
      <w:r w:rsidRPr="007A669A">
        <w:rPr>
          <w:rFonts w:ascii="Times New Roman" w:eastAsia="Times New Roman" w:hAnsi="Times New Roman" w:cs="Times New Roman"/>
          <w:sz w:val="24"/>
          <w:szCs w:val="24"/>
        </w:rPr>
        <w:t xml:space="preserve"> :</w:t>
      </w:r>
      <w:r w:rsidRPr="007A669A">
        <w:rPr>
          <w:rFonts w:ascii="Times New Roman" w:eastAsia="Times New Roman" w:hAnsi="Times New Roman" w:cs="Times New Roman"/>
          <w:sz w:val="24"/>
          <w:szCs w:val="24"/>
        </w:rPr>
        <w:br/>
        <w:t xml:space="preserve">If you have limited space, select </w:t>
      </w:r>
      <w:r w:rsidRPr="007A669A">
        <w:rPr>
          <w:rFonts w:ascii="Times New Roman" w:eastAsia="Times New Roman" w:hAnsi="Times New Roman" w:cs="Times New Roman"/>
          <w:b/>
          <w:bCs/>
          <w:sz w:val="24"/>
          <w:szCs w:val="24"/>
        </w:rPr>
        <w:t>standard edition</w:t>
      </w:r>
      <w:r w:rsidRPr="007A669A">
        <w:rPr>
          <w:rFonts w:ascii="Times New Roman" w:eastAsia="Times New Roman" w:hAnsi="Times New Roman" w:cs="Times New Roman"/>
          <w:sz w:val="24"/>
          <w:szCs w:val="24"/>
        </w:rPr>
        <w:t xml:space="preserve">. </w:t>
      </w:r>
      <w:r w:rsidRPr="007A669A">
        <w:rPr>
          <w:rFonts w:ascii="Times New Roman" w:eastAsia="Times New Roman" w:hAnsi="Times New Roman" w:cs="Times New Roman"/>
          <w:b/>
          <w:bCs/>
          <w:sz w:val="24"/>
          <w:szCs w:val="24"/>
        </w:rPr>
        <w:t>Personal edition</w:t>
      </w:r>
      <w:r w:rsidRPr="007A669A">
        <w:rPr>
          <w:rFonts w:ascii="Times New Roman" w:eastAsia="Times New Roman" w:hAnsi="Times New Roman" w:cs="Times New Roman"/>
          <w:sz w:val="24"/>
          <w:szCs w:val="24"/>
        </w:rPr>
        <w:t xml:space="preserve"> installs the same software as the Enterprise Edition, but </w:t>
      </w:r>
      <w:r w:rsidRPr="007A669A">
        <w:rPr>
          <w:rFonts w:ascii="Times New Roman" w:eastAsia="Times New Roman" w:hAnsi="Times New Roman" w:cs="Times New Roman"/>
          <w:sz w:val="24"/>
          <w:szCs w:val="24"/>
          <w:u w:val="single"/>
        </w:rPr>
        <w:t>supports only a single-user development and deployment environment</w:t>
      </w:r>
      <w:r w:rsidRPr="007A669A">
        <w:rPr>
          <w:rFonts w:ascii="Times New Roman" w:eastAsia="Times New Roman" w:hAnsi="Times New Roman" w:cs="Times New Roman"/>
          <w:sz w:val="24"/>
          <w:szCs w:val="24"/>
        </w:rPr>
        <w:t>.</w:t>
      </w:r>
      <w:r w:rsidRPr="007A669A">
        <w:rPr>
          <w:rFonts w:ascii="Times New Roman" w:eastAsia="Times New Roman" w:hAnsi="Times New Roman" w:cs="Times New Roman"/>
          <w:sz w:val="24"/>
          <w:szCs w:val="24"/>
        </w:rPr>
        <w:br/>
      </w:r>
      <w:r w:rsidRPr="007A669A">
        <w:rPr>
          <w:rFonts w:ascii="Times New Roman" w:eastAsia="Times New Roman" w:hAnsi="Times New Roman" w:cs="Times New Roman"/>
          <w:b/>
          <w:bCs/>
          <w:sz w:val="24"/>
          <w:szCs w:val="24"/>
          <w:u w:val="single"/>
        </w:rPr>
        <w:t>Create Starter Database</w:t>
      </w:r>
      <w:r w:rsidRPr="007A669A">
        <w:rPr>
          <w:rFonts w:ascii="Times New Roman" w:eastAsia="Times New Roman" w:hAnsi="Times New Roman" w:cs="Times New Roman"/>
          <w:b/>
          <w:bCs/>
          <w:sz w:val="24"/>
          <w:szCs w:val="24"/>
        </w:rPr>
        <w:t xml:space="preserve"> — </w:t>
      </w:r>
      <w:r w:rsidRPr="007A669A">
        <w:rPr>
          <w:rFonts w:ascii="Times New Roman" w:eastAsia="Times New Roman" w:hAnsi="Times New Roman" w:cs="Times New Roman"/>
          <w:sz w:val="24"/>
          <w:szCs w:val="24"/>
        </w:rPr>
        <w:t xml:space="preserve">Check this box to create a database during installation. Oracle recommends that you create a starter database for first Create Starter Database — time installations. Choose a </w:t>
      </w:r>
      <w:r w:rsidRPr="007A669A">
        <w:rPr>
          <w:rFonts w:ascii="Times New Roman" w:eastAsia="Times New Roman" w:hAnsi="Times New Roman" w:cs="Times New Roman"/>
          <w:b/>
          <w:bCs/>
          <w:sz w:val="24"/>
          <w:szCs w:val="24"/>
        </w:rPr>
        <w:t>Global Database Name</w:t>
      </w:r>
      <w:r w:rsidRPr="007A669A">
        <w:rPr>
          <w:rFonts w:ascii="Times New Roman" w:eastAsia="Times New Roman" w:hAnsi="Times New Roman" w:cs="Times New Roman"/>
          <w:sz w:val="24"/>
          <w:szCs w:val="24"/>
        </w:rPr>
        <w:t>, like cs157b, or just use the default value.</w:t>
      </w:r>
      <w:r w:rsidRPr="007A669A">
        <w:rPr>
          <w:rFonts w:ascii="Times New Roman" w:eastAsia="Times New Roman" w:hAnsi="Times New Roman" w:cs="Times New Roman"/>
          <w:sz w:val="24"/>
          <w:szCs w:val="24"/>
        </w:rPr>
        <w:br/>
        <w:t xml:space="preserve">Type a password. </w:t>
      </w:r>
      <w:r w:rsidRPr="007A669A">
        <w:rPr>
          <w:rFonts w:ascii="Times New Roman" w:eastAsia="Times New Roman" w:hAnsi="Times New Roman" w:cs="Times New Roman"/>
          <w:b/>
          <w:bCs/>
          <w:sz w:val="24"/>
          <w:szCs w:val="24"/>
        </w:rPr>
        <w:t>Don’t lose this password</w:t>
      </w:r>
      <w:r w:rsidRPr="007A669A">
        <w:rPr>
          <w:rFonts w:ascii="Times New Roman" w:eastAsia="Times New Roman" w:hAnsi="Times New Roman" w:cs="Times New Roman"/>
          <w:sz w:val="24"/>
          <w:szCs w:val="24"/>
        </w:rPr>
        <w:t xml:space="preserve">, since you will need it to connect to the </w:t>
      </w:r>
      <w:r w:rsidRPr="007A669A">
        <w:rPr>
          <w:rFonts w:ascii="Times New Roman" w:eastAsia="Times New Roman" w:hAnsi="Times New Roman" w:cs="Times New Roman"/>
          <w:sz w:val="24"/>
          <w:szCs w:val="24"/>
        </w:rPr>
        <w:lastRenderedPageBreak/>
        <w:t>database server.</w:t>
      </w:r>
      <w:r w:rsidRPr="007A669A">
        <w:rPr>
          <w:rFonts w:ascii="Times New Roman" w:eastAsia="Times New Roman" w:hAnsi="Times New Roman" w:cs="Times New Roman"/>
          <w:sz w:val="24"/>
          <w:szCs w:val="24"/>
        </w:rPr>
        <w:br/>
        <w:t>Click next</w:t>
      </w:r>
    </w:p>
    <w:p w:rsidR="007A669A" w:rsidRPr="007A669A" w:rsidRDefault="007A669A" w:rsidP="007A66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69A">
        <w:rPr>
          <w:rFonts w:ascii="Times New Roman" w:eastAsia="Times New Roman" w:hAnsi="Times New Roman" w:cs="Times New Roman"/>
          <w:sz w:val="24"/>
          <w:szCs w:val="24"/>
        </w:rPr>
        <w:t xml:space="preserve">The </w:t>
      </w:r>
      <w:r w:rsidRPr="007A669A">
        <w:rPr>
          <w:rFonts w:ascii="Times New Roman" w:eastAsia="Times New Roman" w:hAnsi="Times New Roman" w:cs="Times New Roman"/>
          <w:b/>
          <w:bCs/>
          <w:sz w:val="24"/>
          <w:szCs w:val="24"/>
        </w:rPr>
        <w:t>Product-Specific Prerequisite Checks</w:t>
      </w:r>
      <w:r w:rsidRPr="007A669A">
        <w:rPr>
          <w:rFonts w:ascii="Times New Roman" w:eastAsia="Times New Roman" w:hAnsi="Times New Roman" w:cs="Times New Roman"/>
          <w:sz w:val="24"/>
          <w:szCs w:val="24"/>
        </w:rPr>
        <w:t xml:space="preserve"> window appears: Click next </w:t>
      </w:r>
      <w:r w:rsidRPr="007A669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457575" cy="2743200"/>
            <wp:effectExtent l="19050" t="0" r="9525" b="0"/>
            <wp:docPr id="2" name="Picture 2" descr="oracle10g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acle10g installation"/>
                    <pic:cNvPicPr>
                      <a:picLocks noChangeAspect="1" noChangeArrowheads="1"/>
                    </pic:cNvPicPr>
                  </pic:nvPicPr>
                  <pic:blipFill>
                    <a:blip r:embed="rId6"/>
                    <a:srcRect/>
                    <a:stretch>
                      <a:fillRect/>
                    </a:stretch>
                  </pic:blipFill>
                  <pic:spPr bwMode="auto">
                    <a:xfrm>
                      <a:off x="0" y="0"/>
                      <a:ext cx="3457575" cy="2743200"/>
                    </a:xfrm>
                    <a:prstGeom prst="rect">
                      <a:avLst/>
                    </a:prstGeom>
                    <a:noFill/>
                    <a:ln w="9525">
                      <a:noFill/>
                      <a:miter lim="800000"/>
                      <a:headEnd/>
                      <a:tailEnd/>
                    </a:ln>
                  </pic:spPr>
                </pic:pic>
              </a:graphicData>
            </a:graphic>
          </wp:inline>
        </w:drawing>
      </w:r>
    </w:p>
    <w:p w:rsidR="007A669A" w:rsidRPr="007A669A" w:rsidRDefault="007A669A" w:rsidP="007A66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69A">
        <w:rPr>
          <w:rFonts w:ascii="Times New Roman" w:eastAsia="Times New Roman" w:hAnsi="Times New Roman" w:cs="Times New Roman"/>
          <w:sz w:val="24"/>
          <w:szCs w:val="24"/>
        </w:rPr>
        <w:t>A summary screen appears showing information such as your global settings, space requirements and the new products to be installed. Click Install to start the installation..</w:t>
      </w:r>
      <w:r w:rsidRPr="007A669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200400" cy="2533650"/>
            <wp:effectExtent l="19050" t="0" r="0" b="0"/>
            <wp:docPr id="3" name="Picture 3" descr="http://faq.programmerworld.net/images/db_images/oracle10g_installa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aq.programmerworld.net/images/db_images/oracle10g_installation3.jpg"/>
                    <pic:cNvPicPr>
                      <a:picLocks noChangeAspect="1" noChangeArrowheads="1"/>
                    </pic:cNvPicPr>
                  </pic:nvPicPr>
                  <pic:blipFill>
                    <a:blip r:embed="rId7"/>
                    <a:srcRect/>
                    <a:stretch>
                      <a:fillRect/>
                    </a:stretch>
                  </pic:blipFill>
                  <pic:spPr bwMode="auto">
                    <a:xfrm>
                      <a:off x="0" y="0"/>
                      <a:ext cx="3200400" cy="2533650"/>
                    </a:xfrm>
                    <a:prstGeom prst="rect">
                      <a:avLst/>
                    </a:prstGeom>
                    <a:noFill/>
                    <a:ln w="9525">
                      <a:noFill/>
                      <a:miter lim="800000"/>
                      <a:headEnd/>
                      <a:tailEnd/>
                    </a:ln>
                  </pic:spPr>
                </pic:pic>
              </a:graphicData>
            </a:graphic>
          </wp:inline>
        </w:drawing>
      </w:r>
    </w:p>
    <w:p w:rsidR="007A669A" w:rsidRPr="007A669A" w:rsidRDefault="007A669A" w:rsidP="007A66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69A">
        <w:rPr>
          <w:rFonts w:ascii="Times New Roman" w:eastAsia="Times New Roman" w:hAnsi="Times New Roman" w:cs="Times New Roman"/>
          <w:sz w:val="24"/>
          <w:szCs w:val="24"/>
        </w:rPr>
        <w:lastRenderedPageBreak/>
        <w:t>The Install window appears showing installation progress.</w:t>
      </w:r>
      <w:r w:rsidRPr="007A669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314700" cy="2619375"/>
            <wp:effectExtent l="19050" t="0" r="0" b="0"/>
            <wp:docPr id="4" name="Picture 4" descr="oracle10g_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acle10g_installation"/>
                    <pic:cNvPicPr>
                      <a:picLocks noChangeAspect="1" noChangeArrowheads="1"/>
                    </pic:cNvPicPr>
                  </pic:nvPicPr>
                  <pic:blipFill>
                    <a:blip r:embed="rId8"/>
                    <a:srcRect/>
                    <a:stretch>
                      <a:fillRect/>
                    </a:stretch>
                  </pic:blipFill>
                  <pic:spPr bwMode="auto">
                    <a:xfrm>
                      <a:off x="0" y="0"/>
                      <a:ext cx="3314700" cy="2619375"/>
                    </a:xfrm>
                    <a:prstGeom prst="rect">
                      <a:avLst/>
                    </a:prstGeom>
                    <a:noFill/>
                    <a:ln w="9525">
                      <a:noFill/>
                      <a:miter lim="800000"/>
                      <a:headEnd/>
                      <a:tailEnd/>
                    </a:ln>
                  </pic:spPr>
                </pic:pic>
              </a:graphicData>
            </a:graphic>
          </wp:inline>
        </w:drawing>
      </w:r>
    </w:p>
    <w:p w:rsidR="007A669A" w:rsidRPr="007A669A" w:rsidRDefault="007A669A" w:rsidP="007A66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69A">
        <w:rPr>
          <w:rFonts w:ascii="Times New Roman" w:eastAsia="Times New Roman" w:hAnsi="Times New Roman" w:cs="Times New Roman"/>
          <w:sz w:val="24"/>
          <w:szCs w:val="24"/>
        </w:rPr>
        <w:t xml:space="preserve">At the end of the installation phase, the </w:t>
      </w:r>
      <w:r w:rsidRPr="007A669A">
        <w:rPr>
          <w:rFonts w:ascii="Times New Roman" w:eastAsia="Times New Roman" w:hAnsi="Times New Roman" w:cs="Times New Roman"/>
          <w:b/>
          <w:bCs/>
          <w:sz w:val="24"/>
          <w:szCs w:val="24"/>
        </w:rPr>
        <w:t>Configuration Assistants</w:t>
      </w:r>
      <w:r w:rsidRPr="007A669A">
        <w:rPr>
          <w:rFonts w:ascii="Times New Roman" w:eastAsia="Times New Roman" w:hAnsi="Times New Roman" w:cs="Times New Roman"/>
          <w:sz w:val="24"/>
          <w:szCs w:val="24"/>
        </w:rPr>
        <w:t xml:space="preserve"> window appears. This window lists the configuration assistants that are started automatically. </w:t>
      </w:r>
      <w:r w:rsidRPr="007A669A">
        <w:rPr>
          <w:rFonts w:ascii="Times New Roman" w:eastAsia="Times New Roman" w:hAnsi="Times New Roman" w:cs="Times New Roman"/>
          <w:sz w:val="24"/>
          <w:szCs w:val="24"/>
        </w:rPr>
        <w:br/>
        <w:t xml:space="preserve">If you are creating a database, then the </w:t>
      </w:r>
      <w:r w:rsidRPr="007A669A">
        <w:rPr>
          <w:rFonts w:ascii="Times New Roman" w:eastAsia="Times New Roman" w:hAnsi="Times New Roman" w:cs="Times New Roman"/>
          <w:b/>
          <w:bCs/>
          <w:sz w:val="24"/>
          <w:szCs w:val="24"/>
        </w:rPr>
        <w:t>Database Configuration Assistant</w:t>
      </w:r>
      <w:r w:rsidRPr="007A669A">
        <w:rPr>
          <w:rFonts w:ascii="Times New Roman" w:eastAsia="Times New Roman" w:hAnsi="Times New Roman" w:cs="Times New Roman"/>
          <w:sz w:val="24"/>
          <w:szCs w:val="24"/>
        </w:rPr>
        <w:t xml:space="preserve"> starts automatically in a separate window.</w:t>
      </w:r>
      <w:r w:rsidRPr="007A669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886200" cy="3076575"/>
            <wp:effectExtent l="19050" t="0" r="0" b="0"/>
            <wp:docPr id="5" name="Picture 5" descr="oracle 10g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 10g installation"/>
                    <pic:cNvPicPr>
                      <a:picLocks noChangeAspect="1" noChangeArrowheads="1"/>
                    </pic:cNvPicPr>
                  </pic:nvPicPr>
                  <pic:blipFill>
                    <a:blip r:embed="rId9"/>
                    <a:srcRect/>
                    <a:stretch>
                      <a:fillRect/>
                    </a:stretch>
                  </pic:blipFill>
                  <pic:spPr bwMode="auto">
                    <a:xfrm>
                      <a:off x="0" y="0"/>
                      <a:ext cx="3886200" cy="3076575"/>
                    </a:xfrm>
                    <a:prstGeom prst="rect">
                      <a:avLst/>
                    </a:prstGeom>
                    <a:noFill/>
                    <a:ln w="9525">
                      <a:noFill/>
                      <a:miter lim="800000"/>
                      <a:headEnd/>
                      <a:tailEnd/>
                    </a:ln>
                  </pic:spPr>
                </pic:pic>
              </a:graphicData>
            </a:graphic>
          </wp:inline>
        </w:drawing>
      </w:r>
    </w:p>
    <w:p w:rsidR="007A669A" w:rsidRPr="007A669A" w:rsidRDefault="007A669A" w:rsidP="007A669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0000" cy="2819400"/>
            <wp:effectExtent l="19050" t="0" r="0" b="0"/>
            <wp:docPr id="6" name="Picture 6" descr="oracle 10g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acle 10g installation"/>
                    <pic:cNvPicPr>
                      <a:picLocks noChangeAspect="1" noChangeArrowheads="1"/>
                    </pic:cNvPicPr>
                  </pic:nvPicPr>
                  <pic:blipFill>
                    <a:blip r:embed="rId10"/>
                    <a:srcRect/>
                    <a:stretch>
                      <a:fillRect/>
                    </a:stretch>
                  </pic:blipFill>
                  <pic:spPr bwMode="auto">
                    <a:xfrm>
                      <a:off x="0" y="0"/>
                      <a:ext cx="3810000" cy="2819400"/>
                    </a:xfrm>
                    <a:prstGeom prst="rect">
                      <a:avLst/>
                    </a:prstGeom>
                    <a:noFill/>
                    <a:ln w="9525">
                      <a:noFill/>
                      <a:miter lim="800000"/>
                      <a:headEnd/>
                      <a:tailEnd/>
                    </a:ln>
                  </pic:spPr>
                </pic:pic>
              </a:graphicData>
            </a:graphic>
          </wp:inline>
        </w:drawing>
      </w:r>
      <w:r w:rsidRPr="007A669A">
        <w:rPr>
          <w:rFonts w:ascii="Times New Roman" w:eastAsia="Times New Roman" w:hAnsi="Times New Roman" w:cs="Times New Roman"/>
          <w:sz w:val="24"/>
          <w:szCs w:val="24"/>
        </w:rPr>
        <w:br/>
        <w:t xml:space="preserve">At the end of database creation, you are prompted to unlock user accounts to make the accounts accessible. The </w:t>
      </w:r>
      <w:r w:rsidRPr="007A669A">
        <w:rPr>
          <w:rFonts w:ascii="Times New Roman" w:eastAsia="Times New Roman" w:hAnsi="Times New Roman" w:cs="Times New Roman"/>
          <w:b/>
          <w:bCs/>
          <w:sz w:val="24"/>
          <w:szCs w:val="24"/>
        </w:rPr>
        <w:t>SYS</w:t>
      </w:r>
      <w:r w:rsidRPr="007A669A">
        <w:rPr>
          <w:rFonts w:ascii="Times New Roman" w:eastAsia="Times New Roman" w:hAnsi="Times New Roman" w:cs="Times New Roman"/>
          <w:sz w:val="24"/>
          <w:szCs w:val="24"/>
        </w:rPr>
        <w:t xml:space="preserve"> and </w:t>
      </w:r>
      <w:r w:rsidRPr="007A669A">
        <w:rPr>
          <w:rFonts w:ascii="Times New Roman" w:eastAsia="Times New Roman" w:hAnsi="Times New Roman" w:cs="Times New Roman"/>
          <w:b/>
          <w:bCs/>
          <w:sz w:val="24"/>
          <w:szCs w:val="24"/>
        </w:rPr>
        <w:t>SYSTEM</w:t>
      </w:r>
      <w:r w:rsidRPr="007A669A">
        <w:rPr>
          <w:rFonts w:ascii="Times New Roman" w:eastAsia="Times New Roman" w:hAnsi="Times New Roman" w:cs="Times New Roman"/>
          <w:sz w:val="24"/>
          <w:szCs w:val="24"/>
        </w:rPr>
        <w:t xml:space="preserve"> accounts are already unlocked. </w:t>
      </w:r>
      <w:r w:rsidRPr="007A669A">
        <w:rPr>
          <w:rFonts w:ascii="Times New Roman" w:eastAsia="Times New Roman" w:hAnsi="Times New Roman" w:cs="Times New Roman"/>
          <w:b/>
          <w:bCs/>
          <w:sz w:val="24"/>
          <w:szCs w:val="24"/>
        </w:rPr>
        <w:t>Click OK</w:t>
      </w:r>
      <w:r w:rsidRPr="007A669A">
        <w:rPr>
          <w:rFonts w:ascii="Times New Roman" w:eastAsia="Times New Roman" w:hAnsi="Times New Roman" w:cs="Times New Roman"/>
          <w:sz w:val="24"/>
          <w:szCs w:val="24"/>
        </w:rPr>
        <w:t xml:space="preserve"> to bypass password management.</w:t>
      </w:r>
      <w:r w:rsidRPr="007A669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714750" cy="2533650"/>
            <wp:effectExtent l="19050" t="0" r="0" b="0"/>
            <wp:docPr id="7" name="Picture 7" descr="oracle 10g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acle 10g installation"/>
                    <pic:cNvPicPr>
                      <a:picLocks noChangeAspect="1" noChangeArrowheads="1"/>
                    </pic:cNvPicPr>
                  </pic:nvPicPr>
                  <pic:blipFill>
                    <a:blip r:embed="rId11"/>
                    <a:srcRect/>
                    <a:stretch>
                      <a:fillRect/>
                    </a:stretch>
                  </pic:blipFill>
                  <pic:spPr bwMode="auto">
                    <a:xfrm>
                      <a:off x="0" y="0"/>
                      <a:ext cx="3714750" cy="2533650"/>
                    </a:xfrm>
                    <a:prstGeom prst="rect">
                      <a:avLst/>
                    </a:prstGeom>
                    <a:noFill/>
                    <a:ln w="9525">
                      <a:noFill/>
                      <a:miter lim="800000"/>
                      <a:headEnd/>
                      <a:tailEnd/>
                    </a:ln>
                  </pic:spPr>
                </pic:pic>
              </a:graphicData>
            </a:graphic>
          </wp:inline>
        </w:drawing>
      </w:r>
      <w:r w:rsidRPr="007A669A">
        <w:rPr>
          <w:rFonts w:ascii="Times New Roman" w:eastAsia="Times New Roman" w:hAnsi="Times New Roman" w:cs="Times New Roman"/>
          <w:sz w:val="24"/>
          <w:szCs w:val="24"/>
        </w:rPr>
        <w:br/>
      </w:r>
      <w:r w:rsidRPr="007A669A">
        <w:rPr>
          <w:rFonts w:ascii="Times New Roman" w:eastAsia="Times New Roman" w:hAnsi="Times New Roman" w:cs="Times New Roman"/>
          <w:sz w:val="24"/>
          <w:szCs w:val="24"/>
        </w:rPr>
        <w:br/>
      </w:r>
      <w:r w:rsidRPr="007A669A">
        <w:rPr>
          <w:rFonts w:ascii="Times New Roman" w:eastAsia="Times New Roman" w:hAnsi="Times New Roman" w:cs="Times New Roman"/>
          <w:b/>
          <w:bCs/>
          <w:sz w:val="24"/>
          <w:szCs w:val="24"/>
        </w:rPr>
        <w:t xml:space="preserve">Note: </w:t>
      </w:r>
      <w:r w:rsidRPr="007A669A">
        <w:rPr>
          <w:rFonts w:ascii="Times New Roman" w:eastAsia="Times New Roman" w:hAnsi="Times New Roman" w:cs="Times New Roman"/>
          <w:sz w:val="24"/>
          <w:szCs w:val="24"/>
        </w:rPr>
        <w:t xml:space="preserve">Oracle 10g still keeps scott / tiger username and password (UID=scott, PWD=tiger) from the old version of oracle. In the old version of oracle, scott/tiger user ID is available by default, but not in oracle 10g. If you want to use scott /tiger account, you must unlock it by clicking “Password Management” at the last window. </w:t>
      </w:r>
      <w:r w:rsidRPr="007A669A">
        <w:rPr>
          <w:rFonts w:ascii="Times New Roman" w:eastAsia="Times New Roman" w:hAnsi="Times New Roman" w:cs="Times New Roman"/>
          <w:sz w:val="24"/>
          <w:szCs w:val="24"/>
        </w:rPr>
        <w:br/>
        <w:t>Password Management window will appear like the one shown below. Find the user name “Scott” and uncheck the “</w:t>
      </w:r>
      <w:r w:rsidRPr="007A669A">
        <w:rPr>
          <w:rFonts w:ascii="Times New Roman" w:eastAsia="Times New Roman" w:hAnsi="Times New Roman" w:cs="Times New Roman"/>
          <w:b/>
          <w:bCs/>
          <w:sz w:val="24"/>
          <w:szCs w:val="24"/>
        </w:rPr>
        <w:t>Lock Account?</w:t>
      </w:r>
      <w:r w:rsidRPr="007A669A">
        <w:rPr>
          <w:rFonts w:ascii="Times New Roman" w:eastAsia="Times New Roman" w:hAnsi="Times New Roman" w:cs="Times New Roman"/>
          <w:sz w:val="24"/>
          <w:szCs w:val="24"/>
        </w:rPr>
        <w:t xml:space="preserve">” column for the user name. </w:t>
      </w:r>
    </w:p>
    <w:p w:rsidR="007A669A" w:rsidRPr="007A669A" w:rsidRDefault="007A669A" w:rsidP="007A66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69A">
        <w:rPr>
          <w:rFonts w:ascii="Times New Roman" w:eastAsia="Times New Roman" w:hAnsi="Times New Roman" w:cs="Times New Roman"/>
          <w:sz w:val="24"/>
          <w:szCs w:val="24"/>
        </w:rPr>
        <w:t>Your installation and database creation is now complete. The End of Installation window displays several important URLs, one of which is for Enterprise Manager.</w:t>
      </w:r>
      <w:r w:rsidRPr="007A669A">
        <w:rPr>
          <w:rFonts w:ascii="Times New Roman" w:eastAsia="Times New Roman" w:hAnsi="Times New Roman" w:cs="Times New Roman"/>
          <w:sz w:val="24"/>
          <w:szCs w:val="24"/>
        </w:rPr>
        <w:br/>
      </w:r>
      <w:r w:rsidRPr="007A669A">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0" distB="0" distL="0" distR="0">
            <wp:extent cx="2857500" cy="2266950"/>
            <wp:effectExtent l="19050" t="0" r="0" b="0"/>
            <wp:docPr id="8" name="Picture 8" descr="oracle 10g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acle 10g installation"/>
                    <pic:cNvPicPr>
                      <a:picLocks noChangeAspect="1" noChangeArrowheads="1"/>
                    </pic:cNvPicPr>
                  </pic:nvPicPr>
                  <pic:blipFill>
                    <a:blip r:embed="rId12"/>
                    <a:srcRect/>
                    <a:stretch>
                      <a:fillRect/>
                    </a:stretch>
                  </pic:blipFill>
                  <pic:spPr bwMode="auto">
                    <a:xfrm>
                      <a:off x="0" y="0"/>
                      <a:ext cx="2857500" cy="2266950"/>
                    </a:xfrm>
                    <a:prstGeom prst="rect">
                      <a:avLst/>
                    </a:prstGeom>
                    <a:noFill/>
                    <a:ln w="9525">
                      <a:noFill/>
                      <a:miter lim="800000"/>
                      <a:headEnd/>
                      <a:tailEnd/>
                    </a:ln>
                  </pic:spPr>
                </pic:pic>
              </a:graphicData>
            </a:graphic>
          </wp:inline>
        </w:drawing>
      </w:r>
    </w:p>
    <w:p w:rsidR="007A669A" w:rsidRPr="007A669A" w:rsidRDefault="007A669A" w:rsidP="007A66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69A">
        <w:rPr>
          <w:rFonts w:ascii="Times New Roman" w:eastAsia="Times New Roman" w:hAnsi="Times New Roman" w:cs="Times New Roman"/>
          <w:sz w:val="24"/>
          <w:szCs w:val="24"/>
        </w:rPr>
        <w:t xml:space="preserve">You can navigate to this URL in your browser and log in as the SYS user with the associated password, and connect as SYSDBA. You use Enterprise Manager to perform common database administration tasks </w:t>
      </w:r>
      <w:r w:rsidRPr="007A669A">
        <w:rPr>
          <w:rFonts w:ascii="Times New Roman" w:eastAsia="Times New Roman" w:hAnsi="Times New Roman" w:cs="Times New Roman"/>
          <w:sz w:val="24"/>
          <w:szCs w:val="24"/>
        </w:rPr>
        <w:br/>
      </w:r>
      <w:r w:rsidRPr="007A669A">
        <w:rPr>
          <w:rFonts w:ascii="Times New Roman" w:eastAsia="Times New Roman" w:hAnsi="Times New Roman" w:cs="Times New Roman"/>
          <w:b/>
          <w:bCs/>
          <w:sz w:val="24"/>
          <w:szCs w:val="24"/>
        </w:rPr>
        <w:t>Note :</w:t>
      </w:r>
      <w:r w:rsidRPr="007A669A">
        <w:rPr>
          <w:rFonts w:ascii="Times New Roman" w:eastAsia="Times New Roman" w:hAnsi="Times New Roman" w:cs="Times New Roman"/>
          <w:sz w:val="24"/>
          <w:szCs w:val="24"/>
        </w:rPr>
        <w:t xml:space="preserve"> you can access Oracle Enterprise Manager using browser by typing the URL shown above in your browser. Instead of typing the IP address, you can also access the Enterprise Manager by typing </w:t>
      </w:r>
      <w:r w:rsidRPr="007A669A">
        <w:rPr>
          <w:rFonts w:ascii="Times New Roman" w:eastAsia="Times New Roman" w:hAnsi="Times New Roman" w:cs="Times New Roman"/>
          <w:b/>
          <w:bCs/>
          <w:sz w:val="24"/>
          <w:szCs w:val="24"/>
        </w:rPr>
        <w:t>http://localhost:1158/em</w:t>
      </w:r>
      <w:r w:rsidRPr="007A669A">
        <w:rPr>
          <w:rFonts w:ascii="Times New Roman" w:eastAsia="Times New Roman" w:hAnsi="Times New Roman" w:cs="Times New Roman"/>
          <w:sz w:val="24"/>
          <w:szCs w:val="24"/>
        </w:rPr>
        <w:t xml:space="preserve"> or “</w:t>
      </w:r>
      <w:r w:rsidRPr="007A669A">
        <w:rPr>
          <w:rFonts w:ascii="Times New Roman" w:eastAsia="Times New Roman" w:hAnsi="Times New Roman" w:cs="Times New Roman"/>
          <w:b/>
          <w:bCs/>
          <w:sz w:val="24"/>
          <w:szCs w:val="24"/>
        </w:rPr>
        <w:t>http://[yourComputerName]:1158/em</w:t>
      </w:r>
      <w:r w:rsidRPr="007A669A">
        <w:rPr>
          <w:rFonts w:ascii="Times New Roman" w:eastAsia="Times New Roman" w:hAnsi="Times New Roman" w:cs="Times New Roman"/>
          <w:sz w:val="24"/>
          <w:szCs w:val="24"/>
        </w:rPr>
        <w:t>” or by clicking “</w:t>
      </w:r>
      <w:r w:rsidRPr="007A669A">
        <w:rPr>
          <w:rFonts w:ascii="Times New Roman" w:eastAsia="Times New Roman" w:hAnsi="Times New Roman" w:cs="Times New Roman"/>
          <w:b/>
          <w:bCs/>
          <w:sz w:val="24"/>
          <w:szCs w:val="24"/>
        </w:rPr>
        <w:t>Start &gt;&gt; All Programs &gt;&gt; Oracle – [YourOracleHome_home1] &gt;&gt; Database Control – [yourOracleID]</w:t>
      </w:r>
      <w:r w:rsidRPr="007A669A">
        <w:rPr>
          <w:rFonts w:ascii="Times New Roman" w:eastAsia="Times New Roman" w:hAnsi="Times New Roman" w:cs="Times New Roman"/>
          <w:sz w:val="24"/>
          <w:szCs w:val="24"/>
        </w:rPr>
        <w:t>” in Windows menu.</w:t>
      </w:r>
      <w:r w:rsidRPr="007A669A">
        <w:rPr>
          <w:rFonts w:ascii="Times New Roman" w:eastAsia="Times New Roman" w:hAnsi="Times New Roman" w:cs="Times New Roman"/>
          <w:sz w:val="24"/>
          <w:szCs w:val="24"/>
        </w:rPr>
        <w:br/>
        <w:t>By default, use user ID “</w:t>
      </w:r>
      <w:r w:rsidRPr="007A669A">
        <w:rPr>
          <w:rFonts w:ascii="Times New Roman" w:eastAsia="Times New Roman" w:hAnsi="Times New Roman" w:cs="Times New Roman"/>
          <w:b/>
          <w:bCs/>
          <w:sz w:val="24"/>
          <w:szCs w:val="24"/>
        </w:rPr>
        <w:t>SYSTEM</w:t>
      </w:r>
      <w:r w:rsidRPr="007A669A">
        <w:rPr>
          <w:rFonts w:ascii="Times New Roman" w:eastAsia="Times New Roman" w:hAnsi="Times New Roman" w:cs="Times New Roman"/>
          <w:sz w:val="24"/>
          <w:szCs w:val="24"/>
        </w:rPr>
        <w:t>”, with the password that you have chosen at the beginning of installation, to connect to database, SQLPlus, etc. If you want to use other user ID, you may create a new user .</w:t>
      </w:r>
    </w:p>
    <w:p w:rsidR="007A669A" w:rsidRPr="007A669A" w:rsidRDefault="007A669A" w:rsidP="007A669A">
      <w:pPr>
        <w:spacing w:beforeAutospacing="1" w:after="0" w:afterAutospacing="1" w:line="240" w:lineRule="auto"/>
        <w:rPr>
          <w:ins w:id="0" w:author="Unknown"/>
          <w:rFonts w:ascii="Times New Roman" w:eastAsia="Times New Roman" w:hAnsi="Times New Roman" w:cs="Times New Roman"/>
          <w:sz w:val="24"/>
          <w:szCs w:val="24"/>
        </w:rPr>
      </w:pPr>
      <w:ins w:id="1" w:author="Unknown">
        <w:r w:rsidRPr="007A669A">
          <w:rPr>
            <w:rFonts w:ascii="Times New Roman" w:eastAsia="Times New Roman" w:hAnsi="Times New Roman" w:cs="Times New Roman"/>
            <w:b/>
            <w:bCs/>
            <w:sz w:val="24"/>
            <w:szCs w:val="24"/>
          </w:rPr>
          <w:br/>
        </w:r>
      </w:ins>
    </w:p>
    <w:p w:rsidR="00BC441F" w:rsidRDefault="00BC441F"/>
    <w:sectPr w:rsidR="00BC441F" w:rsidSect="00BC44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C70AF7"/>
    <w:multiLevelType w:val="multilevel"/>
    <w:tmpl w:val="6EFC3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A669A"/>
    <w:rsid w:val="00006CDD"/>
    <w:rsid w:val="007A669A"/>
    <w:rsid w:val="00943E39"/>
    <w:rsid w:val="00BC44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41F"/>
  </w:style>
  <w:style w:type="paragraph" w:styleId="Heading3">
    <w:name w:val="heading 3"/>
    <w:basedOn w:val="Normal"/>
    <w:link w:val="Heading3Char"/>
    <w:uiPriority w:val="9"/>
    <w:qFormat/>
    <w:rsid w:val="007A66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669A"/>
    <w:rPr>
      <w:rFonts w:ascii="Times New Roman" w:eastAsia="Times New Roman" w:hAnsi="Times New Roman" w:cs="Times New Roman"/>
      <w:b/>
      <w:bCs/>
      <w:sz w:val="27"/>
      <w:szCs w:val="27"/>
    </w:rPr>
  </w:style>
  <w:style w:type="character" w:styleId="Strong">
    <w:name w:val="Strong"/>
    <w:basedOn w:val="DefaultParagraphFont"/>
    <w:uiPriority w:val="22"/>
    <w:qFormat/>
    <w:rsid w:val="007A669A"/>
    <w:rPr>
      <w:b/>
      <w:bCs/>
    </w:rPr>
  </w:style>
  <w:style w:type="paragraph" w:styleId="NormalWeb">
    <w:name w:val="Normal (Web)"/>
    <w:basedOn w:val="Normal"/>
    <w:uiPriority w:val="99"/>
    <w:semiHidden/>
    <w:unhideWhenUsed/>
    <w:rsid w:val="007A66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A6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6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208388">
      <w:bodyDiv w:val="1"/>
      <w:marLeft w:val="0"/>
      <w:marRight w:val="0"/>
      <w:marTop w:val="0"/>
      <w:marBottom w:val="0"/>
      <w:divBdr>
        <w:top w:val="none" w:sz="0" w:space="0" w:color="auto"/>
        <w:left w:val="none" w:sz="0" w:space="0" w:color="auto"/>
        <w:bottom w:val="none" w:sz="0" w:space="0" w:color="auto"/>
        <w:right w:val="none" w:sz="0" w:space="0" w:color="auto"/>
      </w:divBdr>
      <w:divsChild>
        <w:div w:id="2079161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552</Words>
  <Characters>3152</Characters>
  <Application>Microsoft Office Word</Application>
  <DocSecurity>0</DocSecurity>
  <Lines>26</Lines>
  <Paragraphs>7</Paragraphs>
  <ScaleCrop>false</ScaleCrop>
  <Company>piet</Company>
  <LinksUpToDate>false</LinksUpToDate>
  <CharactersWithSpaces>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preetish</dc:creator>
  <cp:keywords/>
  <dc:description/>
  <cp:lastModifiedBy>preetish</cp:lastModifiedBy>
  <cp:revision>2</cp:revision>
  <dcterms:created xsi:type="dcterms:W3CDTF">2012-09-19T17:16:00Z</dcterms:created>
  <dcterms:modified xsi:type="dcterms:W3CDTF">2012-09-19T17:20:00Z</dcterms:modified>
</cp:coreProperties>
</file>